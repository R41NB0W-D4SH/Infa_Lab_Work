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1981802"/>
        <w:docPartObj>
          <w:docPartGallery w:val="Table of Contents"/>
          <w:docPartUnique/>
        </w:docPartObj>
      </w:sdtPr>
      <w:sdtEndPr/>
      <w:sdtContent>
        <w:p w14:paraId="373D84BB" w14:textId="77777777" w:rsidR="00BF27EC" w:rsidRDefault="00BF27EC" w:rsidP="004E3ECC">
          <w:pPr>
            <w:pStyle w:val="a8"/>
            <w:jc w:val="center"/>
          </w:pPr>
          <w:r>
            <w:t>Оглавление</w:t>
          </w:r>
        </w:p>
        <w:p w14:paraId="4E19BE0B" w14:textId="6565530A" w:rsidR="00BF27EC" w:rsidRDefault="006865D8" w:rsidP="004E3ECC">
          <w:pPr>
            <w:pStyle w:val="11"/>
            <w:jc w:val="center"/>
          </w:pPr>
          <w:hyperlink w:anchor="Оглавление1" w:history="1">
            <w:r w:rsidR="00BF27EC" w:rsidRPr="003F4CDC">
              <w:rPr>
                <w:rStyle w:val="a5"/>
                <w:rFonts w:ascii="Verdana" w:eastAsia="Times New Roman" w:hAnsi="Verdana"/>
                <w:lang w:val="en-US"/>
              </w:rPr>
              <w:t>SCP</w:t>
            </w:r>
            <w:r w:rsidR="00950C3B">
              <w:rPr>
                <w:rStyle w:val="a5"/>
                <w:rFonts w:ascii="Verdana" w:eastAsia="Times New Roman" w:hAnsi="Verdana"/>
              </w:rPr>
              <w:t>-359</w:t>
            </w:r>
            <w:r w:rsidR="00BF27EC" w:rsidRPr="003F4CDC">
              <w:rPr>
                <w:rStyle w:val="a5"/>
                <w:rFonts w:ascii="Verdana" w:eastAsia="Times New Roman" w:hAnsi="Verdana"/>
              </w:rPr>
              <w:t xml:space="preserve"> – «</w:t>
            </w:r>
            <w:r w:rsidR="00950C3B">
              <w:rPr>
                <w:rStyle w:val="a5"/>
                <w:rFonts w:ascii="Verdana" w:eastAsia="Times New Roman" w:hAnsi="Verdana"/>
              </w:rPr>
              <w:t>Дьявол</w:t>
            </w:r>
            <w:r w:rsidR="00BF27EC" w:rsidRPr="003F4CDC">
              <w:rPr>
                <w:rStyle w:val="a5"/>
                <w:rFonts w:ascii="Verdana" w:eastAsia="Times New Roman" w:hAnsi="Verdana"/>
              </w:rPr>
              <w:t>»</w:t>
            </w:r>
          </w:hyperlink>
          <w:r w:rsidR="00BF27EC">
            <w:ptab w:relativeTo="margin" w:alignment="right" w:leader="dot"/>
          </w:r>
          <w:r w:rsidR="00BF27EC">
            <w:rPr>
              <w:b/>
              <w:bCs/>
            </w:rPr>
            <w:t>1</w:t>
          </w:r>
        </w:p>
        <w:p w14:paraId="4C9C8A1B" w14:textId="7D6AF590" w:rsidR="00BF27EC" w:rsidRDefault="006865D8" w:rsidP="004E3ECC">
          <w:pPr>
            <w:pStyle w:val="11"/>
            <w:jc w:val="center"/>
          </w:pPr>
          <w:hyperlink w:anchor="Оглавление2" w:history="1">
            <w:r w:rsidR="00BF27EC" w:rsidRPr="003F4CDC">
              <w:rPr>
                <w:rStyle w:val="a5"/>
                <w:rFonts w:ascii="Verdana" w:eastAsia="Times New Roman" w:hAnsi="Verdana"/>
                <w:lang w:val="en-US"/>
              </w:rPr>
              <w:t>SCP</w:t>
            </w:r>
            <w:r w:rsidR="00950C3B">
              <w:rPr>
                <w:rStyle w:val="a5"/>
                <w:rFonts w:ascii="Verdana" w:eastAsia="Times New Roman" w:hAnsi="Verdana"/>
              </w:rPr>
              <w:t>-399 – «Алый цветок</w:t>
            </w:r>
            <w:r w:rsidR="00BF27EC" w:rsidRPr="003F4CDC">
              <w:rPr>
                <w:rStyle w:val="a5"/>
                <w:rFonts w:ascii="Verdana" w:eastAsia="Times New Roman" w:hAnsi="Verdana"/>
              </w:rPr>
              <w:t>»</w:t>
            </w:r>
          </w:hyperlink>
          <w:r w:rsidR="00BF27EC" w:rsidRPr="00BF27EC">
            <w:t xml:space="preserve"> </w:t>
          </w:r>
          <w:r w:rsidR="00BF27EC">
            <w:ptab w:relativeTo="margin" w:alignment="right" w:leader="dot"/>
          </w:r>
          <w:r w:rsidR="00BF27EC">
            <w:rPr>
              <w:b/>
              <w:bCs/>
            </w:rPr>
            <w:t>2</w:t>
          </w:r>
        </w:p>
        <w:p w14:paraId="2C6B0D0B" w14:textId="2E77D4AB" w:rsidR="00BF27EC" w:rsidRPr="00BF27EC" w:rsidRDefault="006865D8" w:rsidP="004E3ECC">
          <w:pPr>
            <w:shd w:val="clear" w:color="auto" w:fill="FFFFFF"/>
            <w:spacing w:after="144" w:line="240" w:lineRule="auto"/>
            <w:jc w:val="center"/>
            <w:rPr>
              <w:rFonts w:ascii="Verdana" w:eastAsia="Times New Roman" w:hAnsi="Verdana" w:cs="Times New Roman"/>
              <w:color w:val="990011"/>
              <w:lang w:eastAsia="ru-RU"/>
            </w:rPr>
          </w:pPr>
          <w:hyperlink w:anchor="Оглавление3" w:history="1">
            <w:r w:rsidR="00BF27EC" w:rsidRPr="003F4CDC">
              <w:rPr>
                <w:rStyle w:val="a5"/>
                <w:rFonts w:ascii="Verdana" w:eastAsia="Times New Roman" w:hAnsi="Verdana" w:cs="Times New Roman"/>
                <w:lang w:val="en-US" w:eastAsia="ru-RU"/>
              </w:rPr>
              <w:t>SCP</w:t>
            </w:r>
            <w:r w:rsidR="00950C3B">
              <w:rPr>
                <w:rStyle w:val="a5"/>
                <w:rFonts w:ascii="Verdana" w:eastAsia="Times New Roman" w:hAnsi="Verdana" w:cs="Times New Roman"/>
                <w:lang w:eastAsia="ru-RU"/>
              </w:rPr>
              <w:t>-21</w:t>
            </w:r>
            <w:r w:rsidR="00BF27EC" w:rsidRPr="00BF27EC">
              <w:rPr>
                <w:rStyle w:val="a5"/>
                <w:rFonts w:ascii="Verdana" w:eastAsia="Times New Roman" w:hAnsi="Verdana" w:cs="Times New Roman"/>
                <w:lang w:eastAsia="ru-RU"/>
              </w:rPr>
              <w:t xml:space="preserve">4 – </w:t>
            </w:r>
            <w:r w:rsidR="00950C3B">
              <w:rPr>
                <w:rStyle w:val="a5"/>
                <w:rFonts w:ascii="Verdana" w:eastAsia="Times New Roman" w:hAnsi="Verdana" w:cs="Times New Roman"/>
                <w:lang w:eastAsia="ru-RU"/>
              </w:rPr>
              <w:t>«Автомат со снеками</w:t>
            </w:r>
            <w:r w:rsidR="00BF27EC" w:rsidRPr="003F4CDC">
              <w:rPr>
                <w:rStyle w:val="a5"/>
                <w:rFonts w:ascii="Verdana" w:eastAsia="Times New Roman" w:hAnsi="Verdana" w:cs="Times New Roman"/>
                <w:lang w:eastAsia="ru-RU"/>
              </w:rPr>
              <w:t>»</w:t>
            </w:r>
          </w:hyperlink>
          <w:r w:rsidR="00BF27EC" w:rsidRPr="00BF27EC">
            <w:t xml:space="preserve"> </w:t>
          </w:r>
          <w:r w:rsidR="00BF27EC">
            <w:ptab w:relativeTo="margin" w:alignment="right" w:leader="dot"/>
          </w:r>
          <w:r w:rsidR="00BF27EC">
            <w:rPr>
              <w:b/>
              <w:bCs/>
            </w:rPr>
            <w:t>3</w:t>
          </w:r>
        </w:p>
        <w:p w14:paraId="21E033AB" w14:textId="77777777" w:rsidR="00BF27EC" w:rsidRPr="00BF27EC" w:rsidRDefault="006865D8" w:rsidP="004E3ECC">
          <w:pPr>
            <w:jc w:val="center"/>
            <w:rPr>
              <w:lang w:eastAsia="ru-RU"/>
            </w:rPr>
          </w:pPr>
        </w:p>
      </w:sdtContent>
    </w:sdt>
    <w:p w14:paraId="312AE457" w14:textId="64F0E8B6" w:rsidR="003F4CDC" w:rsidRPr="003F4CDC" w:rsidRDefault="006865D8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lang w:eastAsia="ru-RU"/>
        </w:rPr>
      </w:pPr>
      <w:hyperlink w:anchor="Оглавление1" w:tooltip="Ведёт к статье о SCP-208" w:history="1">
        <w:r w:rsidR="003F4CDC" w:rsidRPr="00BF27EC">
          <w:rPr>
            <w:rStyle w:val="a5"/>
            <w:rFonts w:ascii="Verdana" w:eastAsia="Times New Roman" w:hAnsi="Verdana" w:cs="Times New Roman"/>
            <w:lang w:val="en-US" w:eastAsia="ru-RU"/>
          </w:rPr>
          <w:t>SCP</w:t>
        </w:r>
        <w:r w:rsidR="00950C3B">
          <w:rPr>
            <w:rStyle w:val="a5"/>
            <w:rFonts w:ascii="Verdana" w:eastAsia="Times New Roman" w:hAnsi="Verdana" w:cs="Times New Roman"/>
            <w:lang w:eastAsia="ru-RU"/>
          </w:rPr>
          <w:t>-359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t xml:space="preserve"> – </w:t>
        </w:r>
        <w:r w:rsidR="00950C3B">
          <w:rPr>
            <w:rStyle w:val="a5"/>
            <w:rFonts w:ascii="Verdana" w:eastAsia="Times New Roman" w:hAnsi="Verdana" w:cs="Times New Roman"/>
            <w:lang w:eastAsia="ru-RU"/>
          </w:rPr>
          <w:t>«Дьявол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t>»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br/>
        </w:r>
      </w:hyperlink>
      <w:hyperlink w:anchor="Оглавление2" w:tooltip="Ведёт к статье о SCP-354" w:history="1">
        <w:r w:rsidR="003F4CDC" w:rsidRPr="003F4CDC">
          <w:rPr>
            <w:rStyle w:val="a5"/>
            <w:rFonts w:ascii="Verdana" w:eastAsia="Times New Roman" w:hAnsi="Verdana" w:cs="Times New Roman"/>
            <w:lang w:val="en-US" w:eastAsia="ru-RU"/>
          </w:rPr>
          <w:t>SCP</w:t>
        </w:r>
        <w:r w:rsidR="003F4CDC" w:rsidRPr="003F4CDC">
          <w:rPr>
            <w:rStyle w:val="a5"/>
            <w:rFonts w:ascii="Verdana" w:eastAsia="Times New Roman" w:hAnsi="Verdana" w:cs="Times New Roman"/>
            <w:lang w:eastAsia="ru-RU"/>
          </w:rPr>
          <w:t>-</w:t>
        </w:r>
        <w:r w:rsidR="00950C3B">
          <w:rPr>
            <w:rStyle w:val="a5"/>
            <w:rFonts w:ascii="Verdana" w:eastAsia="Times New Roman" w:hAnsi="Verdana" w:cs="Times New Roman"/>
            <w:lang w:eastAsia="ru-RU"/>
          </w:rPr>
          <w:t>399</w:t>
        </w:r>
        <w:r w:rsidR="003F4CDC" w:rsidRPr="003F4CDC">
          <w:rPr>
            <w:rStyle w:val="a5"/>
            <w:rFonts w:ascii="Verdana" w:eastAsia="Times New Roman" w:hAnsi="Verdana" w:cs="Times New Roman"/>
            <w:lang w:eastAsia="ru-RU"/>
          </w:rPr>
          <w:t xml:space="preserve"> – «Алое Озеро»</w:t>
        </w:r>
      </w:hyperlink>
    </w:p>
    <w:p w14:paraId="5586A071" w14:textId="3F1FF9FF" w:rsidR="003F4CDC" w:rsidRPr="00BF27EC" w:rsidRDefault="00BF27EC" w:rsidP="004E3ECC">
      <w:pPr>
        <w:shd w:val="clear" w:color="auto" w:fill="FFFFFF"/>
        <w:spacing w:after="144" w:line="240" w:lineRule="auto"/>
        <w:jc w:val="center"/>
        <w:rPr>
          <w:rStyle w:val="a5"/>
          <w:rFonts w:ascii="Verdana" w:eastAsia="Times New Roman" w:hAnsi="Verdana" w:cs="Times New Roman"/>
          <w:lang w:eastAsia="ru-RU"/>
        </w:rPr>
      </w:pPr>
      <w:r>
        <w:rPr>
          <w:rFonts w:ascii="Verdana" w:eastAsia="Times New Roman" w:hAnsi="Verdana" w:cs="Times New Roman"/>
          <w:color w:val="990011"/>
          <w:lang w:val="en-US" w:eastAsia="ru-RU"/>
        </w:rPr>
        <w:fldChar w:fldCharType="begin"/>
      </w:r>
      <w:r>
        <w:rPr>
          <w:rFonts w:ascii="Verdana" w:eastAsia="Times New Roman" w:hAnsi="Verdana" w:cs="Times New Roman"/>
          <w:color w:val="990011"/>
          <w:lang w:val="en-US" w:eastAsia="ru-RU"/>
        </w:rPr>
        <w:instrText>HYPERLINK</w:instrText>
      </w:r>
      <w:r w:rsidRPr="00950C3B">
        <w:rPr>
          <w:rFonts w:ascii="Verdana" w:eastAsia="Times New Roman" w:hAnsi="Verdana" w:cs="Times New Roman"/>
          <w:color w:val="990011"/>
          <w:lang w:eastAsia="ru-RU"/>
        </w:rPr>
        <w:instrText xml:space="preserve">  \</w:instrText>
      </w:r>
      <w:r>
        <w:rPr>
          <w:rFonts w:ascii="Verdana" w:eastAsia="Times New Roman" w:hAnsi="Verdana" w:cs="Times New Roman"/>
          <w:color w:val="990011"/>
          <w:lang w:val="en-US" w:eastAsia="ru-RU"/>
        </w:rPr>
        <w:instrText>l</w:instrText>
      </w:r>
      <w:r w:rsidRPr="00950C3B">
        <w:rPr>
          <w:rFonts w:ascii="Verdana" w:eastAsia="Times New Roman" w:hAnsi="Verdana" w:cs="Times New Roman"/>
          <w:color w:val="990011"/>
          <w:lang w:eastAsia="ru-RU"/>
        </w:rPr>
        <w:instrText xml:space="preserve"> "Оглавление3" \</w:instrText>
      </w:r>
      <w:r>
        <w:rPr>
          <w:rFonts w:ascii="Verdana" w:eastAsia="Times New Roman" w:hAnsi="Verdana" w:cs="Times New Roman"/>
          <w:color w:val="990011"/>
          <w:lang w:val="en-US" w:eastAsia="ru-RU"/>
        </w:rPr>
        <w:instrText>o</w:instrText>
      </w:r>
      <w:r w:rsidRPr="00950C3B">
        <w:rPr>
          <w:rFonts w:ascii="Verdana" w:eastAsia="Times New Roman" w:hAnsi="Verdana" w:cs="Times New Roman"/>
          <w:color w:val="990011"/>
          <w:lang w:eastAsia="ru-RU"/>
        </w:rPr>
        <w:instrText xml:space="preserve"> "Ведёт к статье о </w:instrText>
      </w:r>
      <w:r>
        <w:rPr>
          <w:rFonts w:ascii="Verdana" w:eastAsia="Times New Roman" w:hAnsi="Verdana" w:cs="Times New Roman"/>
          <w:color w:val="990011"/>
          <w:lang w:val="en-US" w:eastAsia="ru-RU"/>
        </w:rPr>
        <w:instrText>SCP</w:instrText>
      </w:r>
      <w:r w:rsidRPr="00950C3B">
        <w:rPr>
          <w:rFonts w:ascii="Verdana" w:eastAsia="Times New Roman" w:hAnsi="Verdana" w:cs="Times New Roman"/>
          <w:color w:val="990011"/>
          <w:lang w:eastAsia="ru-RU"/>
        </w:rPr>
        <w:instrText>-294"</w:instrText>
      </w:r>
      <w:r>
        <w:rPr>
          <w:rFonts w:ascii="Verdana" w:eastAsia="Times New Roman" w:hAnsi="Verdana" w:cs="Times New Roman"/>
          <w:color w:val="990011"/>
          <w:lang w:val="en-US" w:eastAsia="ru-RU"/>
        </w:rPr>
        <w:fldChar w:fldCharType="separate"/>
      </w:r>
      <w:r w:rsidR="003F4CDC" w:rsidRPr="00BF27EC">
        <w:rPr>
          <w:rStyle w:val="a5"/>
          <w:rFonts w:ascii="Verdana" w:eastAsia="Times New Roman" w:hAnsi="Verdana" w:cs="Times New Roman"/>
          <w:lang w:val="en-US" w:eastAsia="ru-RU"/>
        </w:rPr>
        <w:t>SCP</w:t>
      </w:r>
      <w:r w:rsidR="003F4CDC" w:rsidRPr="00BF27EC">
        <w:rPr>
          <w:rStyle w:val="a5"/>
          <w:rFonts w:ascii="Verdana" w:eastAsia="Times New Roman" w:hAnsi="Verdana" w:cs="Times New Roman"/>
          <w:lang w:eastAsia="ru-RU"/>
        </w:rPr>
        <w:t>-</w:t>
      </w:r>
      <w:r w:rsidR="00950C3B">
        <w:rPr>
          <w:rStyle w:val="a5"/>
          <w:rFonts w:ascii="Verdana" w:eastAsia="Times New Roman" w:hAnsi="Verdana" w:cs="Times New Roman"/>
          <w:lang w:eastAsia="ru-RU"/>
        </w:rPr>
        <w:t>214</w:t>
      </w:r>
      <w:r w:rsidR="003F4CDC" w:rsidRPr="00BF27EC">
        <w:rPr>
          <w:rStyle w:val="a5"/>
          <w:rFonts w:ascii="Verdana" w:eastAsia="Times New Roman" w:hAnsi="Verdana" w:cs="Times New Roman"/>
          <w:lang w:eastAsia="ru-RU"/>
        </w:rPr>
        <w:t xml:space="preserve"> – «Кофейный автомат»</w:t>
      </w:r>
    </w:p>
    <w:p w14:paraId="28C5E9CA" w14:textId="5FF9FA50" w:rsidR="009952E8" w:rsidRPr="00950C3B" w:rsidRDefault="00BF27EC" w:rsidP="004E3ECC">
      <w:pPr>
        <w:shd w:val="clear" w:color="auto" w:fill="FFFFFF"/>
        <w:spacing w:after="144" w:line="240" w:lineRule="auto"/>
        <w:jc w:val="center"/>
        <w:rPr>
          <w:rStyle w:val="a5"/>
          <w:rFonts w:ascii="Verdana" w:eastAsia="Times New Roman" w:hAnsi="Verdana" w:cs="Times New Roman"/>
          <w:lang w:eastAsia="ru-RU"/>
        </w:rPr>
      </w:pPr>
      <w:r>
        <w:rPr>
          <w:rFonts w:ascii="Verdana" w:eastAsia="Times New Roman" w:hAnsi="Verdana" w:cs="Times New Roman"/>
          <w:color w:val="990011"/>
          <w:lang w:val="en-US" w:eastAsia="ru-RU"/>
        </w:rPr>
        <w:fldChar w:fldCharType="end"/>
      </w:r>
      <w:r w:rsidR="00950C3B">
        <w:rPr>
          <w:rFonts w:ascii="Verdana" w:eastAsia="Times New Roman" w:hAnsi="Verdana" w:cs="Times New Roman"/>
          <w:lang w:eastAsia="ru-RU"/>
        </w:rPr>
        <w:fldChar w:fldCharType="begin"/>
      </w:r>
      <w:r w:rsidR="003A0C93">
        <w:rPr>
          <w:rFonts w:ascii="Verdana" w:eastAsia="Times New Roman" w:hAnsi="Verdana" w:cs="Times New Roman"/>
          <w:lang w:eastAsia="ru-RU"/>
        </w:rPr>
        <w:instrText>HYPERLINK "C:\\Users\\user\\Desktop\\Лаба_8_Инфа.docx"</w:instrText>
      </w:r>
      <w:r w:rsidR="00950C3B">
        <w:rPr>
          <w:rFonts w:ascii="Verdana" w:eastAsia="Times New Roman" w:hAnsi="Verdana" w:cs="Times New Roman"/>
          <w:lang w:eastAsia="ru-RU"/>
        </w:rPr>
        <w:fldChar w:fldCharType="separate"/>
      </w:r>
      <w:r w:rsidR="009952E8" w:rsidRPr="00950C3B">
        <w:rPr>
          <w:rStyle w:val="a5"/>
          <w:rFonts w:ascii="Verdana" w:eastAsia="Times New Roman" w:hAnsi="Verdana" w:cs="Times New Roman"/>
          <w:lang w:eastAsia="ru-RU"/>
        </w:rPr>
        <w:t xml:space="preserve">Ссылка на </w:t>
      </w:r>
      <w:proofErr w:type="spellStart"/>
      <w:r w:rsidR="009952E8" w:rsidRPr="00950C3B">
        <w:rPr>
          <w:rStyle w:val="a5"/>
          <w:rFonts w:ascii="Verdana" w:eastAsia="Times New Roman" w:hAnsi="Verdana" w:cs="Times New Roman"/>
          <w:lang w:eastAsia="ru-RU"/>
        </w:rPr>
        <w:t>лабу</w:t>
      </w:r>
      <w:proofErr w:type="spellEnd"/>
      <w:r w:rsidR="009952E8" w:rsidRPr="00950C3B">
        <w:rPr>
          <w:rStyle w:val="a5"/>
          <w:rFonts w:ascii="Verdana" w:eastAsia="Times New Roman" w:hAnsi="Verdana" w:cs="Times New Roman"/>
          <w:lang w:eastAsia="ru-RU"/>
        </w:rPr>
        <w:t xml:space="preserve"> 8</w:t>
      </w:r>
    </w:p>
    <w:p w14:paraId="4BA6C2F3" w14:textId="068BD2FB" w:rsidR="002720A8" w:rsidRPr="009952E8" w:rsidRDefault="00950C3B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lang w:eastAsia="ru-RU"/>
        </w:rPr>
      </w:pPr>
      <w:r>
        <w:rPr>
          <w:rFonts w:ascii="Verdana" w:eastAsia="Times New Roman" w:hAnsi="Verdana" w:cs="Times New Roman"/>
          <w:lang w:eastAsia="ru-RU"/>
        </w:rPr>
        <w:fldChar w:fldCharType="end"/>
      </w:r>
      <w:r w:rsidR="002720A8">
        <w:rPr>
          <w:rFonts w:ascii="Verdana" w:eastAsia="Times New Roman" w:hAnsi="Verdana" w:cs="Times New Roman"/>
          <w:color w:val="990011"/>
          <w:lang w:eastAsia="ru-RU"/>
        </w:rPr>
        <w:fldChar w:fldCharType="begin"/>
      </w:r>
      <w:r w:rsidR="002720A8">
        <w:rPr>
          <w:rFonts w:ascii="Verdana" w:eastAsia="Times New Roman" w:hAnsi="Verdana" w:cs="Times New Roman"/>
          <w:color w:val="990011"/>
          <w:lang w:eastAsia="ru-RU"/>
        </w:rPr>
        <w:instrText xml:space="preserve"> REF _Ref27944041 \h </w:instrText>
      </w:r>
      <w:r w:rsidR="002720A8">
        <w:rPr>
          <w:rFonts w:ascii="Verdana" w:eastAsia="Times New Roman" w:hAnsi="Verdana" w:cs="Times New Roman"/>
          <w:color w:val="990011"/>
          <w:lang w:eastAsia="ru-RU"/>
        </w:rPr>
      </w:r>
      <w:r w:rsidR="002720A8">
        <w:rPr>
          <w:rFonts w:ascii="Verdana" w:eastAsia="Times New Roman" w:hAnsi="Verdana" w:cs="Times New Roman"/>
          <w:color w:val="990011"/>
          <w:lang w:eastAsia="ru-RU"/>
        </w:rPr>
        <w:fldChar w:fldCharType="separate"/>
      </w:r>
      <w:r w:rsidR="003A0C93">
        <w:rPr>
          <w:noProof/>
        </w:rPr>
        <w:t>1</w:t>
      </w:r>
      <w:r w:rsidR="003A0C93">
        <w:t xml:space="preserve">Камень, изображающий SCP-359, на Миссисипи </w:t>
      </w:r>
      <w:r w:rsidR="002720A8">
        <w:rPr>
          <w:rFonts w:ascii="Verdana" w:eastAsia="Times New Roman" w:hAnsi="Verdana" w:cs="Times New Roman"/>
          <w:color w:val="990011"/>
          <w:lang w:eastAsia="ru-RU"/>
        </w:rPr>
        <w:fldChar w:fldCharType="end"/>
      </w:r>
    </w:p>
    <w:p w14:paraId="5791B294" w14:textId="6D856E70" w:rsidR="007F249A" w:rsidRPr="007F249A" w:rsidRDefault="00950C3B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  <w:bookmarkStart w:id="0" w:name="Оглавление1"/>
      <w:r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SCP-359 - «Дьявол</w:t>
      </w:r>
      <w:r w:rsidR="007F249A" w:rsidRPr="007F249A"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»</w:t>
      </w:r>
    </w:p>
    <w:bookmarkEnd w:id="0"/>
    <w:p w14:paraId="0B7CAA7D" w14:textId="77777777" w:rsidR="009952E8" w:rsidRDefault="007F249A" w:rsidP="004E3ECC">
      <w:pPr>
        <w:keepNext/>
        <w:shd w:val="clear" w:color="auto" w:fill="EEEEEE"/>
        <w:spacing w:after="75" w:line="240" w:lineRule="auto"/>
        <w:jc w:val="center"/>
      </w:pPr>
      <w:r w:rsidRPr="007F249A">
        <w:rPr>
          <w:rFonts w:ascii="Verdana" w:eastAsia="Times New Roman" w:hAnsi="Verdana" w:cs="Times New Roman"/>
          <w:b/>
          <w:bCs/>
          <w:noProof/>
          <w:color w:val="333333"/>
          <w:sz w:val="16"/>
          <w:szCs w:val="16"/>
          <w:lang w:eastAsia="ru-RU"/>
        </w:rPr>
        <w:drawing>
          <wp:inline distT="0" distB="0" distL="0" distR="0" wp14:anchorId="19DE1337" wp14:editId="7793F214">
            <wp:extent cx="2855595" cy="3855720"/>
            <wp:effectExtent l="0" t="0" r="1905" b="0"/>
            <wp:docPr id="5" name="Рисунок 5" descr="Egypt.Dendera.Bes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ypt.Dendera.Bes.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27944041"/>
    <w:p w14:paraId="48A54544" w14:textId="06FF953A" w:rsidR="009952E8" w:rsidRDefault="009952E8" w:rsidP="004E3ECC">
      <w:pPr>
        <w:pStyle w:val="a7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A0C93">
        <w:t>Камень</w:t>
      </w:r>
      <w:r>
        <w:t>, изображающий SCP-</w:t>
      </w:r>
      <w:r w:rsidR="00950C3B">
        <w:t>359</w:t>
      </w:r>
      <w:r>
        <w:t xml:space="preserve">, </w:t>
      </w:r>
      <w:bookmarkEnd w:id="1"/>
      <w:r w:rsidR="003A0C93">
        <w:t>на Миссисипи</w:t>
      </w:r>
    </w:p>
    <w:p w14:paraId="075F22F7" w14:textId="0104364D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Объект №: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</w:p>
    <w:p w14:paraId="67CD085D" w14:textId="693D7E1F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Класс объекта: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</w:t>
      </w:r>
      <w:proofErr w:type="spellStart"/>
      <w:r w:rsidR="006865D8">
        <w:fldChar w:fldCharType="begin"/>
      </w:r>
      <w:r w:rsidR="006865D8">
        <w:instrText xml:space="preserve"> HYPERLINK "http://scpfoundation.net/thaumiel" </w:instrText>
      </w:r>
      <w:r w:rsidR="006865D8">
        <w:fldChar w:fldCharType="separate"/>
      </w:r>
      <w:r w:rsidR="00950C3B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t>Таум</w:t>
      </w:r>
      <w:r w:rsidR="00950C3B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t>и</w:t>
      </w:r>
      <w:r w:rsidR="00950C3B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t>эль</w:t>
      </w:r>
      <w:r w:rsidR="006865D8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fldChar w:fldCharType="end"/>
      </w:r>
      <w:proofErr w:type="spellEnd"/>
    </w:p>
    <w:p w14:paraId="3FC6BF30" w14:textId="0FA67DDE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proofErr w:type="spellStart"/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Особые</w:t>
      </w:r>
      <w:proofErr w:type="spellEnd"/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 xml:space="preserve"> условия содержания: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Учитывая послушание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, условия его содержания должны быть минимально строгими.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должен жить в комнате п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лощадью 12х3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0 м, украшенной в традиционном египетском стиле, меблировка должна состоять из одной кушетки и стереосистемы, проигрывающей североафриканскую музыку любой эпохи. Видеонаблюдение должно поддерживаться во время любых передвижений вне комнаты.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разрешено рабо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тать в медицинском крыле Зоны 12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</w:p>
    <w:p w14:paraId="46A16164" w14:textId="002DF6EE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lastRenderedPageBreak/>
        <w:t>Описание: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выглядит как невысокий плотный человек египетского типа внешности. Всё его тело покрыто волосами, вдоль бровей растет грива, формой и цветом напоминающая львиную и переходящая в большую бороду.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как правило, носит египетскую тунику, похожую на военную униформу периода </w:t>
      </w:r>
      <w:proofErr w:type="spellStart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Древн</w:t>
      </w:r>
      <w:r w:rsidR="00BF27EC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го</w:t>
      </w:r>
      <w:proofErr w:type="spellEnd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Царства, хотя время от времени меняет ее на современную солдатскую форму.</w:t>
      </w:r>
    </w:p>
    <w:p w14:paraId="382201B6" w14:textId="15A0F729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способен вызывать мгновенную клеточную регенерацию и реконфигурацию органических форм жизни, что равносильно способности быстро и эффективно исцелять большинство физических болезней. Это возможно благодаря уникальному виду электромагнитного излучения, испускаемого телом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, с длиной волны, соответствующей колебаниям в системе, имеющей четыре степени свободы вместо трех. Это электромагнитное излучение демонстрирует необычные феномены импульса. Более того, изменение энергии излучения с увеличением расстояния не подчиняется закону Кулона. Это излучение испускается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 небольших дозах, но заметно усиливается, если объект сосредотачивается. Сотрудники замечали, что в присутствии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они чувствуют себя очень хорошо и легко. Это сделало его весьма популярным среди сотрудников службы безопасности. Излучение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также обладает способностью предотвращать плохие поступки, создавая вокруг злобных от природы существ физический барьер. Причина этого эффекта неизвестна, однако проведенная в присутствии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МРТ сотрудника класса D, приговоренного к смерти, показала не поддающуюся опознанию вспышку активности нейронов. Эта активность совпала с возникновением у субъекта чувства недомогания, когда он попытался бежать из камеры. Предполагается, что активность нейронов вызывает у людей острую реакцию на стресс, стимулируя инстинкт "бороться или бежать". Влияние излучения на </w:t>
      </w:r>
      <w:proofErr w:type="gramStart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не-людей</w:t>
      </w:r>
      <w:proofErr w:type="gramEnd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все еще не</w:t>
      </w:r>
      <w:r w:rsidR="00BF27EC" w:rsidRP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изучено.</w:t>
      </w:r>
    </w:p>
    <w:p w14:paraId="0BA8686E" w14:textId="6AC7841F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Несмотря на внешность,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общителен, дружелюбно относится к персоналу и наслаждается чужим обществом. Учитывая его хорошее поведение и желание помогать,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открыт доступ к большинству участков в пределах Зоны 17. Сотрудники называют его "Бесом".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принят на работу в больничное крыло Зоны 17 в качестве ассистента. По-видимому, эта работа подходит ему наилучшим образом.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также любит детей и всегда стремится защищать тех, кого считает невиновным. Единственное, что вызывает у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агрессию - это змеи, по отношению к которым он выразил сильнейшее отвращение.</w:t>
      </w:r>
    </w:p>
    <w:p w14:paraId="56BAF81C" w14:textId="44F0830F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был найден в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Египет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время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поиска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окрестностях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реки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Нил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Когда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агенты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начали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раскапывать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осадочную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породу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дельте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Нила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доктор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заме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тил ногу, торчащую со дна реки. Дальнейшие раскопки обнаружили, что нога соединена с большой гранитной глыбой. После того, как глыбу подняли со дна реки и перевезли в Сектор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исследователь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объекта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своему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удивлению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обнаружил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что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он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все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еще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жив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вытащили из камня. После проведения обследования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359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поместили в Зону 17 как SCP-объект класса Безопасный.</w:t>
      </w:r>
    </w:p>
    <w:p w14:paraId="5DCD3432" w14:textId="493DFD8B" w:rsidR="007F249A" w:rsidRPr="007F249A" w:rsidRDefault="00950C3B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  <w:bookmarkStart w:id="2" w:name="Оглавление2"/>
      <w:r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scp-399 – алый цветок</w:t>
      </w:r>
    </w:p>
    <w:bookmarkEnd w:id="2"/>
    <w:p w14:paraId="24583CD4" w14:textId="77777777" w:rsidR="009952E8" w:rsidRDefault="007F249A" w:rsidP="004E3ECC">
      <w:pPr>
        <w:keepNext/>
        <w:shd w:val="clear" w:color="auto" w:fill="EEEEEE"/>
        <w:spacing w:after="75" w:line="240" w:lineRule="auto"/>
        <w:jc w:val="center"/>
      </w:pPr>
      <w:r w:rsidRPr="007F249A">
        <w:rPr>
          <w:rFonts w:ascii="Verdana" w:eastAsia="Times New Roman" w:hAnsi="Verdana" w:cs="Times New Roman"/>
          <w:b/>
          <w:bCs/>
          <w:noProof/>
          <w:color w:val="BB0011"/>
          <w:sz w:val="16"/>
          <w:szCs w:val="16"/>
          <w:lang w:eastAsia="ru-RU"/>
        </w:rPr>
        <w:lastRenderedPageBreak/>
        <w:drawing>
          <wp:inline distT="0" distB="0" distL="0" distR="0" wp14:anchorId="6F3C6CAE" wp14:editId="7C223BB4">
            <wp:extent cx="2855595" cy="2191385"/>
            <wp:effectExtent l="0" t="0" r="1905" b="0"/>
            <wp:docPr id="4" name="Рисунок 4" descr="354_preview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54_preview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29C" w14:textId="250BAE4D" w:rsidR="007F249A" w:rsidRDefault="00ED7EFE" w:rsidP="004E3ECC">
      <w:pPr>
        <w:pStyle w:val="a7"/>
        <w:jc w:val="center"/>
      </w:pPr>
      <w:fldSimple w:instr=" SEQ Рисунок \* ARABIC ">
        <w:r w:rsidR="009952E8">
          <w:rPr>
            <w:noProof/>
          </w:rPr>
          <w:t>2</w:t>
        </w:r>
      </w:fldSimple>
      <w:r w:rsidR="009952E8">
        <w:t xml:space="preserve"> </w:t>
      </w:r>
      <w:r w:rsidR="009952E8" w:rsidRPr="001465C8">
        <w:t>SCP-</w:t>
      </w:r>
      <w:r w:rsidR="00950C3B">
        <w:t>399</w:t>
      </w:r>
      <w:r w:rsidR="009952E8" w:rsidRPr="001465C8">
        <w:t xml:space="preserve"> на момент первого контакта</w:t>
      </w:r>
    </w:p>
    <w:p w14:paraId="0A2DF376" w14:textId="77777777" w:rsidR="009952E8" w:rsidRPr="009952E8" w:rsidRDefault="009952E8" w:rsidP="004E3ECC">
      <w:pPr>
        <w:jc w:val="center"/>
      </w:pPr>
    </w:p>
    <w:p w14:paraId="1FE1A1DA" w14:textId="3615E686" w:rsidR="007F249A" w:rsidRPr="007F249A" w:rsidRDefault="007F249A" w:rsidP="004E3E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br/>
      </w:r>
      <w:r w:rsidR="004E3ECC"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объект №:</w:t>
      </w:r>
      <w:r w:rsidR="004E3ECC"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</w:t>
      </w:r>
      <w:r w:rsidR="004E3ECC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</w:p>
    <w:p w14:paraId="2E0AF393" w14:textId="766CB65B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класс объекта: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</w:t>
      </w:r>
      <w:proofErr w:type="spellStart"/>
      <w:r w:rsidR="006865D8">
        <w:fldChar w:fldCharType="begin"/>
      </w:r>
      <w:r w:rsidR="006865D8">
        <w:instrText xml:space="preserve"> HYPERLINK "http://scpfoundation.net/euclid" </w:instrText>
      </w:r>
      <w:r w:rsidR="006865D8">
        <w:fldChar w:fldCharType="separate"/>
      </w:r>
      <w:r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t>евклид</w:t>
      </w:r>
      <w:proofErr w:type="spellEnd"/>
      <w:r w:rsidR="006865D8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fldChar w:fldCharType="end"/>
      </w:r>
    </w:p>
    <w:p w14:paraId="752F1DE6" w14:textId="389EDBD9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особые условия содержания: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поскольку перемещение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невозможно, участок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построен вокруг него. в участке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расквартированы вооружённые подразделения и сотрудники класса d, направленные на борьбу с порождаемой объектом угрозой, а также исследователи, изучающие его свойства. из соображений личной безопасности персоналу участка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строго запрещено приближаться к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 взаимодействие с объектом ограничено исследовательской деятельностью, направленной на поиск возможности уничтожения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, и утвержденной сотрудниками о5.</w:t>
      </w:r>
    </w:p>
    <w:p w14:paraId="2B9AF60B" w14:textId="6B339531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участок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сконструирован для сдерживания и нейтрализации всех видов угрозы, которые могут появиться из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в центре участка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находится окружающая объект укреплённая [данные удалены] бетонная стена высотой в 6 метров, которая должна удерживать появляющиеся существа от побега. </w:t>
      </w:r>
    </w:p>
    <w:p w14:paraId="72DDD6A4" w14:textId="05B2CEF9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описание: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— озеро красной жидкости, находящееся в северной </w:t>
      </w:r>
      <w:proofErr w:type="spellStart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канаде</w:t>
      </w:r>
      <w:proofErr w:type="spellEnd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 по консистенции жидкость примерно соответствует человеческой крови (отсюда неофициальное название «озеро крови»), но природа жидкости не биологическая. чётко очерченных берегов у озера нет — почва смешивается с жидкостью, и чем дальше от центра, тем больше почвы и меньше жидкости, тем твёрже становится земля. плотность жидкости прямо пропорциональна глубине погружения; на данный момент не установлено, есть ли у озера дно.</w:t>
      </w:r>
    </w:p>
    <w:p w14:paraId="438038D4" w14:textId="66F53B51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периодически из озера появляются различные создания и пытаются бежать за ограждение. практически все появившиеся из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создания были крайне враждебными и чрезвычайно опасными.</w:t>
      </w:r>
    </w:p>
    <w:p w14:paraId="2911028C" w14:textId="43037C3A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считается, что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впервые обнаружили люди, выжившие в авиакатастрофе и случайно наткнувшиеся на озеро. среди местного населения объект был чем-то вроде расхожей легенды задолго до того, как его обнаружил фонд и начал борьбу с угрозой.</w:t>
      </w:r>
    </w:p>
    <w:p w14:paraId="0C9B6D0F" w14:textId="0C71ACA5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найдя источник этих «легенд», сотрудники организации выставили дозорный пост эпсилон-38, чтобы следить за объектом и не подпускать к нему посторонних. до дальнейшего исследования свойств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объекту была присвоена классификация </w:t>
      </w:r>
      <w:proofErr w:type="spellStart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евклид</w:t>
      </w:r>
      <w:proofErr w:type="spellEnd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</w:p>
    <w:p w14:paraId="41B394C4" w14:textId="15A3A8A0" w:rsidR="007F249A" w:rsidRPr="007F249A" w:rsidRDefault="004E3ECC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lastRenderedPageBreak/>
        <w:t>в 11:26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</w:t>
      </w:r>
      <w:proofErr w:type="gramStart"/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</w:t>
      </w:r>
      <w:proofErr w:type="gramEnd"/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из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вышло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неопознанное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существо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связь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дозорным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постом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эпсилон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-38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была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потеряна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мог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была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направлена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борьбу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существом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конечном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итоге, выполнила задание. все сотрудники дозорного поста эпсилон-38 были найдены мёртвыми. позднее для сдерживания scp-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399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был построен участок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2009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</w:p>
    <w:p w14:paraId="215F0583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5563320E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59841727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3B792BBA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328F6260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41BDD49E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2A927FC6" w14:textId="77777777" w:rsidR="007F249A" w:rsidRDefault="007F249A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513CA89E" w14:textId="5C661F83" w:rsidR="007F249A" w:rsidRPr="007F249A" w:rsidRDefault="00950C3B" w:rsidP="004E3EC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  <w:bookmarkStart w:id="3" w:name="Оглавление3"/>
      <w:r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SCP-214 – Автомат со снеками</w:t>
      </w:r>
    </w:p>
    <w:bookmarkEnd w:id="3"/>
    <w:p w14:paraId="1F1D9F80" w14:textId="4E907BEC" w:rsidR="009952E8" w:rsidRDefault="003A0C93" w:rsidP="004E3ECC">
      <w:pPr>
        <w:keepNext/>
        <w:shd w:val="clear" w:color="auto" w:fill="EEEEEE"/>
        <w:spacing w:after="75" w:line="240" w:lineRule="auto"/>
        <w:jc w:val="center"/>
      </w:pPr>
      <w:r w:rsidRPr="007F249A">
        <w:rPr>
          <w:rFonts w:ascii="Verdana" w:eastAsia="Times New Roman" w:hAnsi="Verdana" w:cs="Times New Roman"/>
          <w:b/>
          <w:bCs/>
          <w:noProof/>
          <w:color w:val="BB0011"/>
          <w:sz w:val="16"/>
          <w:szCs w:val="16"/>
          <w:lang w:eastAsia="ru-RU"/>
        </w:rPr>
        <w:drawing>
          <wp:inline distT="0" distB="0" distL="0" distR="0" wp14:anchorId="11957E50" wp14:editId="422A716C">
            <wp:extent cx="2855595" cy="4283392"/>
            <wp:effectExtent l="0" t="0" r="1905" b="3175"/>
            <wp:docPr id="1" name="Рисунок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P-294_th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28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ACC5" w14:textId="02A52EE0" w:rsidR="009952E8" w:rsidRDefault="00ED7EFE" w:rsidP="004E3ECC">
      <w:pPr>
        <w:pStyle w:val="a7"/>
        <w:jc w:val="center"/>
      </w:pPr>
      <w:fldSimple w:instr=" SEQ Рисунок \* ARABIC ">
        <w:r w:rsidR="009952E8">
          <w:rPr>
            <w:noProof/>
          </w:rPr>
          <w:t>3</w:t>
        </w:r>
      </w:fldSimple>
      <w:r w:rsidR="009952E8">
        <w:t xml:space="preserve"> </w:t>
      </w:r>
      <w:r w:rsidR="009952E8" w:rsidRPr="009A5A78">
        <w:t>SCP-</w:t>
      </w:r>
      <w:r w:rsidR="00950C3B">
        <w:t>214</w:t>
      </w:r>
      <w:r w:rsidR="009952E8" w:rsidRPr="009A5A78">
        <w:t xml:space="preserve"> на момент обнаружения.</w:t>
      </w:r>
    </w:p>
    <w:p w14:paraId="1FFCCF0B" w14:textId="599C5AE0" w:rsidR="007F249A" w:rsidRPr="007F249A" w:rsidRDefault="007F249A" w:rsidP="004E3EC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br/>
      </w: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Объект №: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214</w:t>
      </w:r>
    </w:p>
    <w:p w14:paraId="409FABCB" w14:textId="12E7CCB0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Класс объекта: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</w:t>
      </w:r>
      <w:proofErr w:type="spellStart"/>
      <w:r w:rsidR="006865D8">
        <w:fldChar w:fldCharType="begin"/>
      </w:r>
      <w:r w:rsidR="006865D8">
        <w:instrText xml:space="preserve"> HYPERLINK "http://scpfoundation.net/keter" </w:instrText>
      </w:r>
      <w:r w:rsidR="006865D8">
        <w:fldChar w:fldCharType="separate"/>
      </w:r>
      <w:r w:rsidR="00950C3B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t>Кетер</w:t>
      </w:r>
      <w:proofErr w:type="spellEnd"/>
      <w:r w:rsidR="006865D8">
        <w:rPr>
          <w:rFonts w:ascii="Verdana" w:eastAsia="Times New Roman" w:hAnsi="Verdana" w:cs="Times New Roman"/>
          <w:color w:val="BB0011"/>
          <w:sz w:val="19"/>
          <w:szCs w:val="19"/>
          <w:lang w:eastAsia="ru-RU"/>
        </w:rPr>
        <w:fldChar w:fldCharType="end"/>
      </w:r>
    </w:p>
    <w:p w14:paraId="488E5992" w14:textId="4F0E5865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lastRenderedPageBreak/>
        <w:t>Особые условия содержания: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Хранение объекта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214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не предусматривает никаких специально запротоколированных условий содержания. Тем не </w:t>
      </w:r>
      <w:del w:id="4" w:author="Estail Amarok" w:date="2019-12-22T22:03:00Z">
        <w:r w:rsidRPr="007F249A" w:rsidDel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delText xml:space="preserve">менее, только персонал с уровнем допуска 2 или выше может допускаться к работе с объектом (см. приложение SCP-294a). SCP-294 в настоящий момент помещен в комнату отдыха для персонала </w:delText>
        </w:r>
      </w:del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на втором этаже и может использоваться по прямому назначению, однако за ним должны постоянно наблюдать два (2) охранника уровня допуска 3.</w:t>
      </w:r>
    </w:p>
    <w:p w14:paraId="180F132D" w14:textId="10AAAA8E" w:rsidR="007F249A" w:rsidRPr="007F249A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Описание: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Объект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214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выглядит как стандартный кофейный автомат. Его единственным отличием является наличие сенсорной панели с кнопками, соответствующими обычной QWERTY-клавиатуре. При помещении в прорезь для монет одной монеты в 50 центов США пользователь объекта получает право ввести на клавиатуре название любой интересующей его жидкости. При нажатии кнопки «ввод» в раздаточном </w:t>
      </w:r>
      <w:proofErr w:type="gramStart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устройстве </w:t>
      </w:r>
      <w:ins w:id="5" w:author="Estail Amarok" w:date="2019-12-22T22:03:00Z"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 xml:space="preserve"> вот</w:t>
        </w:r>
        <w:proofErr w:type="gramEnd"/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 xml:space="preserve"> так вот </w:t>
        </w:r>
      </w:ins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появляется бумажный стаканчик на 12 унций (350 миллилитров), наполняемый из крана заданной жидкостью. Успешно прошли первые 97 экспериментов с объектом, в которых пользователи требовали от автомата налить им воды, кофе, пива, газированной воды; некоторых непригодных к употреблению жидкостей - в частности, серной кислоты, стеклоочистителя, машинного масла;</w:t>
      </w:r>
      <w:ins w:id="6" w:author="Estail Amarok" w:date="2019-12-22T22:03:00Z"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 xml:space="preserve"> </w:t>
        </w:r>
        <w:proofErr w:type="spellStart"/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>энивей</w:t>
        </w:r>
        <w:proofErr w:type="spellEnd"/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 xml:space="preserve"> это для </w:t>
        </w:r>
        <w:proofErr w:type="spellStart"/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>лабы</w:t>
        </w:r>
      </w:ins>
      <w:proofErr w:type="spellEnd"/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веществ, не существующих в жидком состоянии при комнатных температуре и давлении - азота, железа, стекла. Каждый раз автомат наполнял стаканчик соответствующей жидкостью. Эксперименты с вводом в автомат названий веществ, существующих только в твердом состоянии — например, алмаза — ни к чему не привели. По-видимому, объект SCP-</w:t>
      </w:r>
      <w:r w:rsidR="00950C3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214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способен выдавать материю только в жидком состоянии.</w:t>
      </w:r>
    </w:p>
    <w:p w14:paraId="155F76B9" w14:textId="77777777" w:rsidR="007F249A" w:rsidRPr="004E3ECC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7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</w:pP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8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>Было отмечено, что приблизительно после 50 рабочих циклов автомат перестает отвечать на запросы. После простоя сроком около 90 минут объект возобновляет работу, очевидно, пополнив запасы сырья и стаканчиков. Любопытно, что выдаваемые машиной стаканчики не разрушаются под действием даже самых едких или высокотемпературных жидкостей, способных быстро уничтожить обычный бумажный стаканчик.</w:t>
      </w:r>
    </w:p>
    <w:p w14:paraId="0A5A54BA" w14:textId="64013A62" w:rsidR="007F249A" w:rsidRPr="004E3ECC" w:rsidRDefault="007F249A" w:rsidP="004E3EC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9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</w:pP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10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В дальнейшую программу испытаний входит получение для нужд Фонда жидкостей сверхвысоких и сверхнизких температур, например, расплавленных металлов и жидкого азота. В рамках рацпредложения доктора </w:t>
      </w:r>
      <w:commentRangeStart w:id="11"/>
      <w:r w:rsidRPr="004E3ECC">
        <w:rPr>
          <w:rFonts w:ascii="Arial" w:eastAsia="Times New Roman" w:hAnsi="Arial" w:cs="Arial"/>
          <w:b/>
          <w:i/>
          <w:color w:val="00FFFF"/>
          <w:sz w:val="19"/>
          <w:szCs w:val="19"/>
          <w:lang w:eastAsia="ru-RU"/>
          <w:rPrChange w:id="12" w:author="Алекс" w:date="2019-12-24T08:10:00Z">
            <w:rPr>
              <w:rFonts w:ascii="Arial" w:eastAsia="Times New Roman" w:hAnsi="Arial" w:cs="Arial"/>
              <w:color w:val="333333"/>
              <w:sz w:val="19"/>
              <w:szCs w:val="19"/>
              <w:lang w:eastAsia="ru-RU"/>
            </w:rPr>
          </w:rPrChange>
        </w:rPr>
        <w:t>███████</w:t>
      </w:r>
      <w:commentRangeEnd w:id="11"/>
      <w:r w:rsidR="002720A8" w:rsidRPr="004E3ECC">
        <w:rPr>
          <w:rStyle w:val="a9"/>
          <w:b/>
          <w:i/>
          <w:color w:val="00FFFF"/>
          <w:rPrChange w:id="13" w:author="Алекс" w:date="2019-12-24T08:10:00Z">
            <w:rPr>
              <w:rStyle w:val="a9"/>
            </w:rPr>
          </w:rPrChange>
        </w:rPr>
        <w:commentReference w:id="11"/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14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15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объект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16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SCP-</w:t>
      </w:r>
      <w:r w:rsidR="00950C3B"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17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>214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18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19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перемещен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20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21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в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22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23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комнату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24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25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отдыха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26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27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для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28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29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персонала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30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31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на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32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33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втором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34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35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этаже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36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,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37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что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38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39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позволит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40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41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Фонду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42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43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экономить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44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45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деньги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46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47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на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48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49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обеспечении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50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51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сотрудников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52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53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горячими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54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55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и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56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57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прохладительными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58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 </w:t>
      </w:r>
      <w:r w:rsidRPr="004E3ECC">
        <w:rPr>
          <w:rFonts w:ascii="Verdana" w:eastAsia="Times New Roman" w:hAnsi="Verdana" w:cs="Verdana"/>
          <w:b/>
          <w:i/>
          <w:color w:val="00FFFF"/>
          <w:sz w:val="19"/>
          <w:szCs w:val="19"/>
          <w:lang w:eastAsia="ru-RU"/>
          <w:rPrChange w:id="59" w:author="Алекс" w:date="2019-12-24T08:10:00Z">
            <w:rPr>
              <w:rFonts w:ascii="Verdana" w:eastAsia="Times New Roman" w:hAnsi="Verdana" w:cs="Verdana"/>
              <w:color w:val="333333"/>
              <w:sz w:val="19"/>
              <w:szCs w:val="19"/>
              <w:lang w:eastAsia="ru-RU"/>
            </w:rPr>
          </w:rPrChange>
        </w:rPr>
        <w:t>напитками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60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 xml:space="preserve">. После инцидента </w:t>
      </w:r>
      <w:r w:rsidR="00950C3B"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61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>214</w:t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62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>-01 к автомату была приставлена охрана, а для его использования необходимо согласовывать с руководством вводимый в машину запрос</w:t>
      </w:r>
      <w:r w:rsidR="006B6B5B" w:rsidRPr="004E3ECC">
        <w:rPr>
          <w:rStyle w:val="af5"/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63" w:author="Алекс" w:date="2019-12-24T08:10:00Z">
            <w:rPr>
              <w:rStyle w:val="af5"/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endnoteReference w:customMarkFollows="1" w:id="1"/>
        <w:sym w:font="Symbol" w:char="F025"/>
      </w:r>
      <w:r w:rsidRPr="004E3ECC">
        <w:rPr>
          <w:rFonts w:ascii="Verdana" w:eastAsia="Times New Roman" w:hAnsi="Verdana" w:cs="Times New Roman"/>
          <w:b/>
          <w:i/>
          <w:color w:val="00FFFF"/>
          <w:sz w:val="19"/>
          <w:szCs w:val="19"/>
          <w:lang w:eastAsia="ru-RU"/>
          <w:rPrChange w:id="65" w:author="Алекс" w:date="2019-12-24T08:10:00Z">
            <w:rPr>
              <w:rFonts w:ascii="Verdana" w:eastAsia="Times New Roman" w:hAnsi="Verdana" w:cs="Times New Roman"/>
              <w:color w:val="333333"/>
              <w:sz w:val="19"/>
              <w:szCs w:val="19"/>
              <w:lang w:eastAsia="ru-RU"/>
            </w:rPr>
          </w:rPrChange>
        </w:rPr>
        <w:t>.</w:t>
      </w:r>
    </w:p>
    <w:p w14:paraId="46711BEB" w14:textId="77777777" w:rsidR="007F249A" w:rsidRPr="007F249A" w:rsidRDefault="007F249A" w:rsidP="004E3ECC">
      <w:pPr>
        <w:jc w:val="center"/>
      </w:pPr>
    </w:p>
    <w:sectPr w:rsidR="007F249A" w:rsidRPr="007F249A" w:rsidSect="004E3ECC">
      <w:pgSz w:w="11906" w:h="16838" w:code="9"/>
      <w:pgMar w:top="1134" w:right="851" w:bottom="1134" w:left="1701" w:header="709" w:footer="709" w:gutter="0"/>
      <w:cols w:space="708"/>
      <w:vAlign w:val="bottom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Estail Amarok" w:date="2019-12-22T21:55:00Z" w:initials="EA">
    <w:p w14:paraId="01BAE5F3" w14:textId="77777777" w:rsidR="002720A8" w:rsidRDefault="002720A8">
      <w:pPr>
        <w:pStyle w:val="aa"/>
      </w:pPr>
      <w:r>
        <w:rPr>
          <w:rStyle w:val="a9"/>
        </w:rPr>
        <w:annotationRef/>
      </w:r>
      <w:r>
        <w:t>Да мы любим секретность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BAE5F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B4155" w14:textId="77777777" w:rsidR="006865D8" w:rsidRDefault="006865D8" w:rsidP="006B6B5B">
      <w:pPr>
        <w:spacing w:after="0" w:line="240" w:lineRule="auto"/>
      </w:pPr>
      <w:r>
        <w:separator/>
      </w:r>
    </w:p>
  </w:endnote>
  <w:endnote w:type="continuationSeparator" w:id="0">
    <w:p w14:paraId="2B2AF5EB" w14:textId="77777777" w:rsidR="006865D8" w:rsidRDefault="006865D8" w:rsidP="006B6B5B">
      <w:pPr>
        <w:spacing w:after="0" w:line="240" w:lineRule="auto"/>
      </w:pPr>
      <w:r>
        <w:continuationSeparator/>
      </w:r>
    </w:p>
  </w:endnote>
  <w:endnote w:id="1">
    <w:p w14:paraId="4261B7D1" w14:textId="3D073889" w:rsidR="006B6B5B" w:rsidRDefault="004E3ECC">
      <w:pPr>
        <w:pStyle w:val="af3"/>
      </w:pPr>
      <w:r>
        <w:rPr>
          <w:rStyle w:val="af5"/>
        </w:rPr>
        <w:sym w:font="Symbol" w:char="F0AE"/>
      </w:r>
      <w:r w:rsidR="008C2048">
        <w:t>С</w:t>
      </w:r>
      <w:bookmarkStart w:id="64" w:name="_GoBack"/>
      <w:bookmarkEnd w:id="64"/>
      <w:r w:rsidR="008C2048">
        <w:t>уществует список всех запросов на сайте Фонда.</w:t>
      </w:r>
    </w:p>
    <w:p w14:paraId="39D5B47A" w14:textId="77777777" w:rsidR="00871EFB" w:rsidRDefault="00871EFB" w:rsidP="00871EFB">
      <w:pPr>
        <w:pStyle w:val="af6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  <w:r>
        <w:rPr>
          <w:noProof/>
        </w:rPr>
        <w:t xml:space="preserve">Аноним. </w:t>
      </w:r>
      <w:r>
        <w:rPr>
          <w:i/>
          <w:iCs/>
          <w:noProof/>
        </w:rPr>
        <w:t>SCP Foundation.</w:t>
      </w:r>
      <w:r>
        <w:rPr>
          <w:noProof/>
        </w:rPr>
        <w:t xml:space="preserve"> Тридцатого Сентября 2015 г. http://scpfoundation.net/ (дата обращения: 2019 Декабря 22 г.).</w:t>
      </w:r>
    </w:p>
    <w:p w14:paraId="56798735" w14:textId="77777777" w:rsidR="008C2048" w:rsidRDefault="00871EFB" w:rsidP="00871EFB">
      <w:pPr>
        <w:pStyle w:val="af3"/>
      </w:pPr>
      <w: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1FAD3" w14:textId="77777777" w:rsidR="006865D8" w:rsidRDefault="006865D8" w:rsidP="006B6B5B">
      <w:pPr>
        <w:spacing w:after="0" w:line="240" w:lineRule="auto"/>
      </w:pPr>
      <w:r>
        <w:separator/>
      </w:r>
    </w:p>
  </w:footnote>
  <w:footnote w:type="continuationSeparator" w:id="0">
    <w:p w14:paraId="2D111605" w14:textId="77777777" w:rsidR="006865D8" w:rsidRDefault="006865D8" w:rsidP="006B6B5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stail Amarok">
    <w15:presenceInfo w15:providerId="Windows Live" w15:userId="651c31a75687be28"/>
  </w15:person>
  <w15:person w15:author="Алекс">
    <w15:presenceInfo w15:providerId="None" w15:userId="Алек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A"/>
    <w:rsid w:val="00022C9C"/>
    <w:rsid w:val="002720A8"/>
    <w:rsid w:val="003A0C93"/>
    <w:rsid w:val="003F4CDC"/>
    <w:rsid w:val="004E3ECC"/>
    <w:rsid w:val="006865D8"/>
    <w:rsid w:val="006B6B5B"/>
    <w:rsid w:val="007F249A"/>
    <w:rsid w:val="00871EFB"/>
    <w:rsid w:val="008C2048"/>
    <w:rsid w:val="00950C3B"/>
    <w:rsid w:val="00985453"/>
    <w:rsid w:val="009952E8"/>
    <w:rsid w:val="00BF27EC"/>
    <w:rsid w:val="00E01BA5"/>
    <w:rsid w:val="00E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D53D"/>
  <w15:chartTrackingRefBased/>
  <w15:docId w15:val="{AAE1FD89-2FFB-45A9-AB42-CFD405A7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49A"/>
    <w:rPr>
      <w:b/>
      <w:bCs/>
    </w:rPr>
  </w:style>
  <w:style w:type="character" w:styleId="a5">
    <w:name w:val="Hyperlink"/>
    <w:basedOn w:val="a0"/>
    <w:uiPriority w:val="99"/>
    <w:unhideWhenUsed/>
    <w:rsid w:val="007F249A"/>
    <w:rPr>
      <w:color w:val="0000FF"/>
      <w:u w:val="single"/>
    </w:rPr>
  </w:style>
  <w:style w:type="character" w:customStyle="1" w:styleId="rate-points">
    <w:name w:val="rate-points"/>
    <w:basedOn w:val="a0"/>
    <w:rsid w:val="007F249A"/>
  </w:style>
  <w:style w:type="character" w:customStyle="1" w:styleId="number">
    <w:name w:val="number"/>
    <w:basedOn w:val="a0"/>
    <w:rsid w:val="007F249A"/>
  </w:style>
  <w:style w:type="character" w:customStyle="1" w:styleId="rateup">
    <w:name w:val="rateup"/>
    <w:basedOn w:val="a0"/>
    <w:rsid w:val="007F249A"/>
  </w:style>
  <w:style w:type="character" w:customStyle="1" w:styleId="ratedown">
    <w:name w:val="ratedown"/>
    <w:basedOn w:val="a0"/>
    <w:rsid w:val="007F249A"/>
  </w:style>
  <w:style w:type="character" w:customStyle="1" w:styleId="cancel">
    <w:name w:val="cancel"/>
    <w:basedOn w:val="a0"/>
    <w:rsid w:val="007F249A"/>
  </w:style>
  <w:style w:type="character" w:styleId="a6">
    <w:name w:val="FollowedHyperlink"/>
    <w:basedOn w:val="a0"/>
    <w:uiPriority w:val="99"/>
    <w:semiHidden/>
    <w:unhideWhenUsed/>
    <w:rsid w:val="003F4CDC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95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F2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27E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F27E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7E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27EC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720A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720A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720A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720A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720A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7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720A8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6B6B5B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B6B5B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B6B5B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6B6B5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B6B5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6B6B5B"/>
    <w:rPr>
      <w:vertAlign w:val="superscript"/>
    </w:rPr>
  </w:style>
  <w:style w:type="paragraph" w:styleId="af6">
    <w:name w:val="Bibliography"/>
    <w:basedOn w:val="a"/>
    <w:next w:val="a"/>
    <w:uiPriority w:val="37"/>
    <w:unhideWhenUsed/>
    <w:rsid w:val="0087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283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3031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14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18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178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208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24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540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605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748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53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p-ru.wikidot.com/local--files/scp-354/354.png" TargetMode="External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cpfoundation.ru/local--files/scp-294/SCP-294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endprim.ru/wp-content/uploads/2015/09/9.-FOODBOX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Ано15</b:Tag>
    <b:SourceType>InternetSite</b:SourceType>
    <b:Guid>{97B6C516-731D-4890-888F-37799A808211}</b:Guid>
    <b:Title>SCP Foundation.</b:Title>
    <b:Year>2015</b:Year>
    <b:Month>Сентября</b:Month>
    <b:Day>Тридцатого</b:Day>
    <b:YearAccessed>22</b:YearAccessed>
    <b:MonthAccessed>Декабря</b:MonthAccessed>
    <b:DayAccessed>2019</b:DayAccessed>
    <b:URL>http://scpfoundation.net/</b:URL>
    <b:Author>
      <b:Author>
        <b:NameList>
          <b:Person>
            <b:Last>Аноним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2E693A-7126-41C2-8064-E3A0FCB1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Estail Amarok</dc:creator>
  <cp:keywords/>
  <dc:description/>
  <cp:lastModifiedBy>Алекс</cp:lastModifiedBy>
  <cp:revision>3</cp:revision>
  <dcterms:created xsi:type="dcterms:W3CDTF">2019-12-23T22:37:00Z</dcterms:created>
  <dcterms:modified xsi:type="dcterms:W3CDTF">2019-12-24T05:14:00Z</dcterms:modified>
</cp:coreProperties>
</file>